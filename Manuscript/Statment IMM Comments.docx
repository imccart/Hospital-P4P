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18A46" w14:textId="77777777" w:rsidR="001E42E4" w:rsidRDefault="00CA5FBF" w:rsidP="00B70009">
      <w:pPr>
        <w:spacing w:after="0" w:line="240" w:lineRule="auto"/>
        <w:rPr>
          <w:rFonts w:ascii="Arial" w:hAnsi="Arial" w:cs="Arial"/>
          <w:b/>
        </w:rPr>
      </w:pPr>
      <w:r>
        <w:rPr>
          <w:rFonts w:ascii="Arial" w:hAnsi="Arial" w:cs="Arial"/>
          <w:b/>
        </w:rPr>
        <w:t xml:space="preserve">FOR </w:t>
      </w:r>
      <w:r w:rsidR="0040316F">
        <w:rPr>
          <w:rFonts w:ascii="Arial" w:hAnsi="Arial" w:cs="Arial"/>
          <w:b/>
        </w:rPr>
        <w:t xml:space="preserve">IMMEDIATE </w:t>
      </w:r>
      <w:r>
        <w:rPr>
          <w:rFonts w:ascii="Arial" w:hAnsi="Arial" w:cs="Arial"/>
          <w:b/>
        </w:rPr>
        <w:t xml:space="preserve">RELEASE: </w:t>
      </w:r>
      <w:bookmarkStart w:id="0" w:name="_GoBack"/>
      <w:bookmarkEnd w:id="0"/>
    </w:p>
    <w:p w14:paraId="72927DFD" w14:textId="77777777" w:rsidR="00CA5FBF" w:rsidRDefault="0040316F" w:rsidP="00B70009">
      <w:pPr>
        <w:spacing w:after="0" w:line="240" w:lineRule="auto"/>
        <w:rPr>
          <w:rFonts w:ascii="Arial" w:hAnsi="Arial" w:cs="Arial"/>
          <w:b/>
        </w:rPr>
      </w:pPr>
      <w:r>
        <w:rPr>
          <w:rFonts w:ascii="Arial" w:hAnsi="Arial" w:cs="Arial"/>
          <w:b/>
        </w:rPr>
        <w:t>February 12, 2018</w:t>
      </w:r>
    </w:p>
    <w:p w14:paraId="78F83596" w14:textId="77777777" w:rsidR="00CA5FBF" w:rsidRDefault="00CA5FBF" w:rsidP="00B70009">
      <w:pPr>
        <w:spacing w:after="0" w:line="240" w:lineRule="auto"/>
        <w:rPr>
          <w:rFonts w:ascii="Arial" w:hAnsi="Arial" w:cs="Arial"/>
          <w:b/>
        </w:rPr>
      </w:pPr>
    </w:p>
    <w:p w14:paraId="652CC43C" w14:textId="77777777" w:rsidR="00B70009" w:rsidRDefault="00CA5FBF" w:rsidP="00B70009">
      <w:pPr>
        <w:spacing w:after="0" w:line="240" w:lineRule="auto"/>
        <w:rPr>
          <w:rFonts w:ascii="Arial" w:hAnsi="Arial" w:cs="Arial"/>
          <w:b/>
        </w:rPr>
      </w:pPr>
      <w:r>
        <w:rPr>
          <w:rFonts w:ascii="Arial" w:hAnsi="Arial" w:cs="Arial"/>
          <w:b/>
        </w:rPr>
        <w:t xml:space="preserve">Contact: </w:t>
      </w:r>
    </w:p>
    <w:p w14:paraId="01711EAC" w14:textId="77777777" w:rsidR="00B70009" w:rsidRPr="00617C32" w:rsidRDefault="00B70009" w:rsidP="00617C32">
      <w:pPr>
        <w:spacing w:after="0" w:line="240" w:lineRule="auto"/>
        <w:rPr>
          <w:rFonts w:ascii="Arial" w:hAnsi="Arial" w:cs="Arial"/>
        </w:rPr>
      </w:pPr>
      <w:r w:rsidRPr="00617C32">
        <w:rPr>
          <w:rFonts w:ascii="Arial" w:hAnsi="Arial" w:cs="Arial"/>
        </w:rPr>
        <w:t>Tamara Moore, 202-868-4008</w:t>
      </w:r>
    </w:p>
    <w:p w14:paraId="6BB25D09" w14:textId="77777777" w:rsidR="00CA5FBF" w:rsidRPr="00617C32" w:rsidRDefault="00B92741" w:rsidP="00617C32">
      <w:pPr>
        <w:spacing w:after="0" w:line="240" w:lineRule="auto"/>
        <w:rPr>
          <w:rFonts w:ascii="Arial" w:hAnsi="Arial" w:cs="Arial"/>
        </w:rPr>
      </w:pPr>
      <w:hyperlink r:id="rId8" w:history="1">
        <w:r w:rsidR="00B70009" w:rsidRPr="00617C32">
          <w:rPr>
            <w:rStyle w:val="Hyperlink"/>
            <w:rFonts w:ascii="Arial" w:hAnsi="Arial" w:cs="Arial"/>
          </w:rPr>
          <w:t>tmoore@thereisgroup.com</w:t>
        </w:r>
      </w:hyperlink>
      <w:r w:rsidR="00B70009" w:rsidRPr="00617C32">
        <w:rPr>
          <w:rFonts w:ascii="Arial" w:hAnsi="Arial" w:cs="Arial"/>
        </w:rPr>
        <w:t xml:space="preserve"> </w:t>
      </w:r>
      <w:r w:rsidR="00CA5FBF" w:rsidRPr="00617C32">
        <w:rPr>
          <w:rFonts w:ascii="Arial" w:hAnsi="Arial" w:cs="Arial"/>
        </w:rPr>
        <w:t xml:space="preserve"> </w:t>
      </w:r>
    </w:p>
    <w:p w14:paraId="34A81716" w14:textId="77777777" w:rsidR="00CA5FBF" w:rsidRPr="00617C32" w:rsidRDefault="00B70009" w:rsidP="00617C32">
      <w:pPr>
        <w:spacing w:after="0" w:line="240" w:lineRule="auto"/>
        <w:rPr>
          <w:rFonts w:ascii="Arial" w:hAnsi="Arial" w:cs="Arial"/>
        </w:rPr>
      </w:pPr>
      <w:r w:rsidRPr="00617C32">
        <w:rPr>
          <w:rFonts w:ascii="Arial" w:hAnsi="Arial" w:cs="Arial"/>
        </w:rPr>
        <w:t>Beth Casteel, 202-868-4007</w:t>
      </w:r>
    </w:p>
    <w:p w14:paraId="2F8A6CE7" w14:textId="77777777" w:rsidR="00B70009" w:rsidRPr="00617C32" w:rsidRDefault="00B92741" w:rsidP="00617C32">
      <w:pPr>
        <w:spacing w:after="0" w:line="240" w:lineRule="auto"/>
        <w:rPr>
          <w:rFonts w:ascii="Arial" w:hAnsi="Arial" w:cs="Arial"/>
        </w:rPr>
      </w:pPr>
      <w:hyperlink r:id="rId9" w:history="1">
        <w:r w:rsidR="00B70009" w:rsidRPr="00617C32">
          <w:rPr>
            <w:rStyle w:val="Hyperlink"/>
            <w:rFonts w:ascii="Arial" w:hAnsi="Arial" w:cs="Arial"/>
          </w:rPr>
          <w:t>bcasteel@thereisgroup.com</w:t>
        </w:r>
      </w:hyperlink>
      <w:r w:rsidR="00B70009" w:rsidRPr="00617C32">
        <w:rPr>
          <w:rFonts w:ascii="Arial" w:hAnsi="Arial" w:cs="Arial"/>
        </w:rPr>
        <w:t xml:space="preserve"> </w:t>
      </w:r>
    </w:p>
    <w:p w14:paraId="6C809F73" w14:textId="77777777" w:rsidR="00CA5FBF" w:rsidRDefault="00CA5FBF" w:rsidP="00617C32">
      <w:pPr>
        <w:spacing w:after="0" w:line="240" w:lineRule="auto"/>
        <w:rPr>
          <w:rFonts w:ascii="Arial" w:hAnsi="Arial" w:cs="Arial"/>
          <w:b/>
        </w:rPr>
      </w:pPr>
    </w:p>
    <w:p w14:paraId="1D71EE33" w14:textId="77777777" w:rsidR="00CA5FBF" w:rsidRDefault="00CA5FBF" w:rsidP="00617C32">
      <w:pPr>
        <w:spacing w:after="0" w:line="240" w:lineRule="auto"/>
        <w:rPr>
          <w:rFonts w:ascii="Arial" w:hAnsi="Arial" w:cs="Arial"/>
          <w:b/>
        </w:rPr>
      </w:pPr>
    </w:p>
    <w:p w14:paraId="36CBD1E6" w14:textId="52F41C87" w:rsidR="00997B0C" w:rsidRDefault="00997B0C" w:rsidP="00617C32">
      <w:pPr>
        <w:spacing w:after="0" w:line="240" w:lineRule="auto"/>
        <w:jc w:val="center"/>
        <w:rPr>
          <w:rFonts w:ascii="Arial" w:hAnsi="Arial" w:cs="Arial"/>
          <w:b/>
        </w:rPr>
      </w:pPr>
      <w:r>
        <w:rPr>
          <w:rFonts w:ascii="Arial" w:hAnsi="Arial" w:cs="Arial"/>
          <w:b/>
        </w:rPr>
        <w:t>Hospitals increase price</w:t>
      </w:r>
      <w:r w:rsidR="003C0071">
        <w:rPr>
          <w:rFonts w:ascii="Arial" w:hAnsi="Arial" w:cs="Arial"/>
          <w:b/>
        </w:rPr>
        <w:t>s</w:t>
      </w:r>
      <w:r>
        <w:rPr>
          <w:rFonts w:ascii="Arial" w:hAnsi="Arial" w:cs="Arial"/>
          <w:b/>
        </w:rPr>
        <w:t xml:space="preserve"> for privately</w:t>
      </w:r>
      <w:r w:rsidR="000C5BD3">
        <w:rPr>
          <w:rFonts w:ascii="Arial" w:hAnsi="Arial" w:cs="Arial"/>
          <w:b/>
        </w:rPr>
        <w:t xml:space="preserve"> </w:t>
      </w:r>
      <w:r>
        <w:rPr>
          <w:rFonts w:ascii="Arial" w:hAnsi="Arial" w:cs="Arial"/>
          <w:b/>
        </w:rPr>
        <w:t xml:space="preserve">insured patients </w:t>
      </w:r>
      <w:r w:rsidR="003C0071">
        <w:rPr>
          <w:rFonts w:ascii="Arial" w:hAnsi="Arial" w:cs="Arial"/>
          <w:b/>
        </w:rPr>
        <w:t xml:space="preserve">after </w:t>
      </w:r>
      <w:r>
        <w:rPr>
          <w:rFonts w:ascii="Arial" w:hAnsi="Arial" w:cs="Arial"/>
          <w:b/>
        </w:rPr>
        <w:t xml:space="preserve">Medicare </w:t>
      </w:r>
      <w:r w:rsidR="003C0071">
        <w:rPr>
          <w:rFonts w:ascii="Arial" w:hAnsi="Arial" w:cs="Arial"/>
          <w:b/>
        </w:rPr>
        <w:t>payment cuts</w:t>
      </w:r>
    </w:p>
    <w:p w14:paraId="4440474F" w14:textId="54537EB4" w:rsidR="00997B0C" w:rsidRPr="00997B0C" w:rsidRDefault="00997B0C" w:rsidP="00617C32">
      <w:pPr>
        <w:spacing w:after="0" w:line="240" w:lineRule="auto"/>
        <w:jc w:val="center"/>
        <w:rPr>
          <w:rFonts w:ascii="Arial" w:hAnsi="Arial" w:cs="Arial"/>
          <w:i/>
        </w:rPr>
      </w:pPr>
      <w:r>
        <w:rPr>
          <w:rFonts w:ascii="Arial" w:hAnsi="Arial" w:cs="Arial"/>
          <w:i/>
        </w:rPr>
        <w:t>Study evaluates impact of Affordable Care Act cost</w:t>
      </w:r>
      <w:r w:rsidR="003C0071">
        <w:rPr>
          <w:rFonts w:ascii="Arial" w:hAnsi="Arial" w:cs="Arial"/>
          <w:i/>
        </w:rPr>
        <w:t>-</w:t>
      </w:r>
      <w:r>
        <w:rPr>
          <w:rFonts w:ascii="Arial" w:hAnsi="Arial" w:cs="Arial"/>
          <w:i/>
        </w:rPr>
        <w:t xml:space="preserve">containment on private </w:t>
      </w:r>
      <w:r w:rsidR="003C0071">
        <w:rPr>
          <w:rFonts w:ascii="Arial" w:hAnsi="Arial" w:cs="Arial"/>
          <w:i/>
        </w:rPr>
        <w:t>coverage</w:t>
      </w:r>
    </w:p>
    <w:p w14:paraId="70FC8AF9" w14:textId="77777777" w:rsidR="00DD34D6" w:rsidRPr="00997B0C" w:rsidRDefault="00DD34D6" w:rsidP="00617C32">
      <w:pPr>
        <w:spacing w:after="0" w:line="240" w:lineRule="auto"/>
        <w:jc w:val="center"/>
        <w:rPr>
          <w:rFonts w:ascii="Arial" w:hAnsi="Arial" w:cs="Arial"/>
          <w:i/>
          <w:sz w:val="20"/>
          <w:szCs w:val="20"/>
        </w:rPr>
      </w:pPr>
    </w:p>
    <w:p w14:paraId="236C542A" w14:textId="76C248D2" w:rsidR="00EB59DA" w:rsidRDefault="0013775E" w:rsidP="00997B0C">
      <w:pPr>
        <w:spacing w:after="0" w:line="240" w:lineRule="auto"/>
        <w:rPr>
          <w:rFonts w:ascii="Arial" w:hAnsi="Arial" w:cs="Arial"/>
        </w:rPr>
      </w:pPr>
      <w:r w:rsidRPr="00BC4974">
        <w:rPr>
          <w:rFonts w:ascii="Arial" w:hAnsi="Arial" w:cs="Arial"/>
          <w:b/>
        </w:rPr>
        <w:t>W</w:t>
      </w:r>
      <w:r w:rsidR="005A1138" w:rsidRPr="00BC4974">
        <w:rPr>
          <w:rFonts w:ascii="Arial" w:hAnsi="Arial" w:cs="Arial"/>
          <w:b/>
        </w:rPr>
        <w:t>ASHINGTON (</w:t>
      </w:r>
      <w:r w:rsidR="0040316F">
        <w:rPr>
          <w:rFonts w:ascii="Arial" w:hAnsi="Arial" w:cs="Arial"/>
          <w:b/>
        </w:rPr>
        <w:t>Feb. 12</w:t>
      </w:r>
      <w:r w:rsidR="005A1138" w:rsidRPr="00BC4974">
        <w:rPr>
          <w:rFonts w:ascii="Arial" w:hAnsi="Arial" w:cs="Arial"/>
          <w:b/>
        </w:rPr>
        <w:t>, 2018)</w:t>
      </w:r>
      <w:r w:rsidR="00CA5FBF">
        <w:rPr>
          <w:rFonts w:ascii="Arial" w:hAnsi="Arial" w:cs="Arial"/>
        </w:rPr>
        <w:t xml:space="preserve"> </w:t>
      </w:r>
      <w:r w:rsidR="005A1138">
        <w:rPr>
          <w:rFonts w:ascii="Arial" w:hAnsi="Arial" w:cs="Arial"/>
        </w:rPr>
        <w:t>—</w:t>
      </w:r>
      <w:r w:rsidR="00CA5FBF">
        <w:rPr>
          <w:rFonts w:ascii="Arial" w:hAnsi="Arial" w:cs="Arial"/>
        </w:rPr>
        <w:t xml:space="preserve"> </w:t>
      </w:r>
      <w:r w:rsidR="00997B0C">
        <w:rPr>
          <w:rFonts w:ascii="Arial" w:hAnsi="Arial" w:cs="Arial"/>
        </w:rPr>
        <w:t>Non-profit hospitals react</w:t>
      </w:r>
      <w:r w:rsidR="008A45D1">
        <w:rPr>
          <w:rFonts w:ascii="Arial" w:hAnsi="Arial" w:cs="Arial"/>
        </w:rPr>
        <w:t>ed to reduced Medicare payments by negotiating 1.6 percent average higher payments from private insurers, according to a new paper published today by the National Bureau of Economic Research. The increased prices added an average of $86,500 per hospital for acute care claims for privately</w:t>
      </w:r>
      <w:r w:rsidR="000C5BD3">
        <w:rPr>
          <w:rFonts w:ascii="Arial" w:hAnsi="Arial" w:cs="Arial"/>
        </w:rPr>
        <w:t xml:space="preserve"> </w:t>
      </w:r>
      <w:r w:rsidR="008A45D1">
        <w:rPr>
          <w:rFonts w:ascii="Arial" w:hAnsi="Arial" w:cs="Arial"/>
        </w:rPr>
        <w:t xml:space="preserve">insured patients to offset reimbursement </w:t>
      </w:r>
      <w:r w:rsidR="0056738C">
        <w:rPr>
          <w:rFonts w:ascii="Arial" w:hAnsi="Arial" w:cs="Arial"/>
        </w:rPr>
        <w:t>penalties</w:t>
      </w:r>
      <w:r w:rsidR="008A45D1">
        <w:rPr>
          <w:rFonts w:ascii="Arial" w:hAnsi="Arial" w:cs="Arial"/>
        </w:rPr>
        <w:t xml:space="preserve"> averaging $153,000 per</w:t>
      </w:r>
      <w:r w:rsidR="0056738C">
        <w:rPr>
          <w:rFonts w:ascii="Arial" w:hAnsi="Arial" w:cs="Arial"/>
        </w:rPr>
        <w:t xml:space="preserve"> hospital that were triggered by t</w:t>
      </w:r>
      <w:r w:rsidR="008A45D1">
        <w:rPr>
          <w:rFonts w:ascii="Arial" w:hAnsi="Arial" w:cs="Arial"/>
        </w:rPr>
        <w:t>he Affordable Care Act’s Hospital Readmission Reduction Program (HRRP) and the Hospital Value Based Payment Program (HVBP)</w:t>
      </w:r>
      <w:r w:rsidR="0056738C">
        <w:rPr>
          <w:rFonts w:ascii="Arial" w:hAnsi="Arial" w:cs="Arial"/>
        </w:rPr>
        <w:t>.</w:t>
      </w:r>
    </w:p>
    <w:p w14:paraId="0DE5A3B5" w14:textId="77777777" w:rsidR="0056738C" w:rsidRDefault="0056738C" w:rsidP="00997B0C">
      <w:pPr>
        <w:spacing w:after="0" w:line="240" w:lineRule="auto"/>
        <w:rPr>
          <w:rFonts w:ascii="Arial" w:hAnsi="Arial" w:cs="Arial"/>
        </w:rPr>
      </w:pPr>
    </w:p>
    <w:p w14:paraId="3DC5FF11" w14:textId="1450159D" w:rsidR="00130A67" w:rsidRDefault="0056738C" w:rsidP="00997B0C">
      <w:pPr>
        <w:spacing w:after="0" w:line="240" w:lineRule="auto"/>
        <w:rPr>
          <w:rFonts w:ascii="Arial" w:hAnsi="Arial" w:cs="Arial"/>
        </w:rPr>
      </w:pPr>
      <w:r>
        <w:rPr>
          <w:rFonts w:ascii="Arial" w:hAnsi="Arial" w:cs="Arial"/>
        </w:rPr>
        <w:t>“</w:t>
      </w:r>
      <w:r w:rsidR="0071178D">
        <w:rPr>
          <w:rFonts w:ascii="Arial" w:hAnsi="Arial" w:cs="Arial"/>
        </w:rPr>
        <w:t xml:space="preserve">This analysis </w:t>
      </w:r>
      <w:r w:rsidR="0071178D" w:rsidRPr="0071178D">
        <w:rPr>
          <w:rFonts w:ascii="Arial" w:hAnsi="Arial" w:cs="Arial"/>
        </w:rPr>
        <w:t xml:space="preserve">shows very clear </w:t>
      </w:r>
      <w:r w:rsidR="0071178D">
        <w:rPr>
          <w:rFonts w:ascii="Arial" w:hAnsi="Arial" w:cs="Arial"/>
        </w:rPr>
        <w:t xml:space="preserve">evidence on the </w:t>
      </w:r>
      <w:r w:rsidR="0071178D" w:rsidRPr="0071178D">
        <w:rPr>
          <w:rFonts w:ascii="Arial" w:hAnsi="Arial" w:cs="Arial"/>
        </w:rPr>
        <w:t>effect of cost-</w:t>
      </w:r>
      <w:r w:rsidR="00BA23A6" w:rsidRPr="0071178D">
        <w:rPr>
          <w:rFonts w:ascii="Arial" w:hAnsi="Arial" w:cs="Arial"/>
        </w:rPr>
        <w:t>shifting</w:t>
      </w:r>
      <w:r w:rsidR="00BA23A6">
        <w:rPr>
          <w:rFonts w:ascii="Arial" w:hAnsi="Arial" w:cs="Arial"/>
        </w:rPr>
        <w:t xml:space="preserve"> and</w:t>
      </w:r>
      <w:r w:rsidR="0071178D">
        <w:rPr>
          <w:rFonts w:ascii="Arial" w:hAnsi="Arial" w:cs="Arial"/>
        </w:rPr>
        <w:t xml:space="preserve"> demonstrates the unintended consequences of large cost</w:t>
      </w:r>
      <w:r w:rsidR="000C5BD3">
        <w:rPr>
          <w:rFonts w:ascii="Arial" w:hAnsi="Arial" w:cs="Arial"/>
        </w:rPr>
        <w:t>-</w:t>
      </w:r>
      <w:r w:rsidR="0071178D">
        <w:rPr>
          <w:rFonts w:ascii="Arial" w:hAnsi="Arial" w:cs="Arial"/>
        </w:rPr>
        <w:t>containment policies</w:t>
      </w:r>
      <w:r w:rsidR="00775FD3">
        <w:rPr>
          <w:rFonts w:ascii="Arial" w:hAnsi="Arial" w:cs="Arial"/>
        </w:rPr>
        <w:t>,</w:t>
      </w:r>
      <w:r>
        <w:rPr>
          <w:rFonts w:ascii="Arial" w:hAnsi="Arial" w:cs="Arial"/>
        </w:rPr>
        <w:t>”</w:t>
      </w:r>
      <w:r w:rsidR="00775FD3">
        <w:rPr>
          <w:rFonts w:ascii="Arial" w:hAnsi="Arial" w:cs="Arial"/>
        </w:rPr>
        <w:t xml:space="preserve"> said Eric Barrette</w:t>
      </w:r>
      <w:r w:rsidR="00B674EA">
        <w:rPr>
          <w:rFonts w:ascii="Arial" w:hAnsi="Arial" w:cs="Arial"/>
        </w:rPr>
        <w:t>, PhD</w:t>
      </w:r>
      <w:r w:rsidR="00775FD3">
        <w:rPr>
          <w:rFonts w:ascii="Arial" w:hAnsi="Arial" w:cs="Arial"/>
        </w:rPr>
        <w:t xml:space="preserve">, </w:t>
      </w:r>
      <w:r w:rsidR="00B674EA">
        <w:rPr>
          <w:rFonts w:ascii="Arial" w:hAnsi="Arial" w:cs="Arial"/>
        </w:rPr>
        <w:t>D</w:t>
      </w:r>
      <w:r w:rsidR="00775FD3">
        <w:rPr>
          <w:rFonts w:ascii="Arial" w:hAnsi="Arial" w:cs="Arial"/>
        </w:rPr>
        <w:t>irec</w:t>
      </w:r>
      <w:r w:rsidR="00775FD3" w:rsidRPr="004803D6">
        <w:rPr>
          <w:rFonts w:ascii="Arial" w:hAnsi="Arial" w:cs="Arial"/>
        </w:rPr>
        <w:t xml:space="preserve">tor of </w:t>
      </w:r>
      <w:r w:rsidR="00B674EA" w:rsidRPr="004803D6">
        <w:rPr>
          <w:rFonts w:ascii="Arial" w:hAnsi="Arial" w:cs="Arial"/>
        </w:rPr>
        <w:t>R</w:t>
      </w:r>
      <w:r w:rsidR="00775FD3" w:rsidRPr="004803D6">
        <w:rPr>
          <w:rFonts w:ascii="Arial" w:hAnsi="Arial" w:cs="Arial"/>
        </w:rPr>
        <w:t>esearch at the Health Care Cost Institute</w:t>
      </w:r>
      <w:r w:rsidR="00A869B2">
        <w:rPr>
          <w:rFonts w:ascii="Arial" w:hAnsi="Arial" w:cs="Arial"/>
        </w:rPr>
        <w:t xml:space="preserve"> (HCCI)</w:t>
      </w:r>
      <w:r w:rsidR="00775FD3" w:rsidRPr="004803D6">
        <w:rPr>
          <w:rFonts w:ascii="Arial" w:hAnsi="Arial" w:cs="Arial"/>
        </w:rPr>
        <w:t xml:space="preserve">. </w:t>
      </w:r>
      <w:r w:rsidR="00130A67" w:rsidRPr="004803D6">
        <w:rPr>
          <w:rFonts w:ascii="Arial" w:hAnsi="Arial" w:cs="Arial"/>
        </w:rPr>
        <w:t xml:space="preserve">“At a high level, the perception of cost-shifting has existed for a long time, but the evidence of it actually happening has been mixed. </w:t>
      </w:r>
      <w:r w:rsidR="00C428EB" w:rsidRPr="00C428EB">
        <w:rPr>
          <w:rFonts w:ascii="Arial" w:hAnsi="Arial" w:cs="Arial"/>
        </w:rPr>
        <w:t>The complexity of the hospital market, the difficulty of measuring private payments, and diversity in how hospitals respond to cuts in public payment make cost-shifting analyses of this size rare.</w:t>
      </w:r>
      <w:r w:rsidR="00C428EB">
        <w:rPr>
          <w:rFonts w:ascii="Arial" w:hAnsi="Arial" w:cs="Arial"/>
        </w:rPr>
        <w:t xml:space="preserve"> </w:t>
      </w:r>
      <w:r w:rsidR="00130A67" w:rsidRPr="004803D6">
        <w:rPr>
          <w:rFonts w:ascii="Arial" w:hAnsi="Arial" w:cs="Arial"/>
        </w:rPr>
        <w:t>Through</w:t>
      </w:r>
      <w:r w:rsidR="00130A67">
        <w:rPr>
          <w:rFonts w:ascii="Arial" w:hAnsi="Arial" w:cs="Arial"/>
        </w:rPr>
        <w:t xml:space="preserve"> </w:t>
      </w:r>
      <w:r w:rsidR="00C428EB">
        <w:rPr>
          <w:rFonts w:ascii="Arial" w:hAnsi="Arial" w:cs="Arial"/>
        </w:rPr>
        <w:t>availability</w:t>
      </w:r>
      <w:r w:rsidR="00130A67">
        <w:rPr>
          <w:rFonts w:ascii="Arial" w:hAnsi="Arial" w:cs="Arial"/>
        </w:rPr>
        <w:t xml:space="preserve"> of </w:t>
      </w:r>
      <w:r w:rsidR="00C428EB">
        <w:rPr>
          <w:rFonts w:ascii="Arial" w:hAnsi="Arial" w:cs="Arial"/>
        </w:rPr>
        <w:t xml:space="preserve">quality data from </w:t>
      </w:r>
      <w:r w:rsidR="00130A67">
        <w:rPr>
          <w:rFonts w:ascii="Arial" w:hAnsi="Arial" w:cs="Arial"/>
        </w:rPr>
        <w:t xml:space="preserve">public and private </w:t>
      </w:r>
      <w:r w:rsidR="00C428EB">
        <w:rPr>
          <w:rFonts w:ascii="Arial" w:hAnsi="Arial" w:cs="Arial"/>
        </w:rPr>
        <w:t>sources</w:t>
      </w:r>
      <w:r w:rsidR="00130A67">
        <w:rPr>
          <w:rFonts w:ascii="Arial" w:hAnsi="Arial" w:cs="Arial"/>
        </w:rPr>
        <w:t>, we’re able to determine the true impact of policy changes on health spending.”</w:t>
      </w:r>
    </w:p>
    <w:p w14:paraId="6FD6FE5F" w14:textId="77777777" w:rsidR="0071178D" w:rsidRDefault="00130A67" w:rsidP="00997B0C">
      <w:pPr>
        <w:spacing w:after="0" w:line="240" w:lineRule="auto"/>
        <w:rPr>
          <w:rFonts w:ascii="Arial" w:hAnsi="Arial" w:cs="Arial"/>
        </w:rPr>
      </w:pPr>
      <w:r>
        <w:rPr>
          <w:rFonts w:ascii="Arial" w:hAnsi="Arial" w:cs="Arial"/>
        </w:rPr>
        <w:t xml:space="preserve"> </w:t>
      </w:r>
    </w:p>
    <w:p w14:paraId="25E9827E" w14:textId="06037C35" w:rsidR="00EB6C8A" w:rsidRDefault="00EB6C8A" w:rsidP="00775FD3">
      <w:pPr>
        <w:spacing w:after="0" w:line="240" w:lineRule="auto"/>
        <w:rPr>
          <w:rFonts w:ascii="Arial" w:hAnsi="Arial" w:cs="Arial"/>
        </w:rPr>
      </w:pPr>
      <w:r>
        <w:rPr>
          <w:rFonts w:ascii="Arial" w:hAnsi="Arial" w:cs="Arial"/>
        </w:rPr>
        <w:t>The paper examined whether</w:t>
      </w:r>
      <w:r w:rsidR="00B674EA">
        <w:rPr>
          <w:rFonts w:ascii="Arial" w:hAnsi="Arial" w:cs="Arial"/>
        </w:rPr>
        <w:t xml:space="preserve"> hospitals </w:t>
      </w:r>
      <w:r>
        <w:rPr>
          <w:rFonts w:ascii="Arial" w:hAnsi="Arial" w:cs="Arial"/>
        </w:rPr>
        <w:t xml:space="preserve">engaged in cost-shifting strategies as a response to changes in public payments. To do so, the researchers </w:t>
      </w:r>
      <w:r w:rsidR="00B674EA">
        <w:rPr>
          <w:rFonts w:ascii="Arial" w:hAnsi="Arial" w:cs="Arial"/>
        </w:rPr>
        <w:t>developed a sample</w:t>
      </w:r>
      <w:r w:rsidR="00C428EB">
        <w:rPr>
          <w:rFonts w:ascii="Arial" w:hAnsi="Arial" w:cs="Arial"/>
        </w:rPr>
        <w:t xml:space="preserve"> of</w:t>
      </w:r>
      <w:r w:rsidR="00B674EA">
        <w:rPr>
          <w:rFonts w:ascii="Arial" w:hAnsi="Arial" w:cs="Arial"/>
        </w:rPr>
        <w:t xml:space="preserve"> 1,644 </w:t>
      </w:r>
      <w:r w:rsidR="00B674EA" w:rsidRPr="00D454DF">
        <w:rPr>
          <w:rFonts w:ascii="Arial" w:hAnsi="Arial" w:cs="Arial"/>
        </w:rPr>
        <w:t>community hospitals in urban areas</w:t>
      </w:r>
      <w:r w:rsidR="00EE6758">
        <w:rPr>
          <w:rFonts w:ascii="Arial" w:hAnsi="Arial" w:cs="Arial"/>
        </w:rPr>
        <w:t>,</w:t>
      </w:r>
      <w:r w:rsidR="00B674EA">
        <w:rPr>
          <w:rFonts w:ascii="Arial" w:hAnsi="Arial" w:cs="Arial"/>
        </w:rPr>
        <w:t xml:space="preserve"> using data maintained by</w:t>
      </w:r>
      <w:r>
        <w:rPr>
          <w:rFonts w:ascii="Arial" w:hAnsi="Arial" w:cs="Arial"/>
        </w:rPr>
        <w:t xml:space="preserve"> </w:t>
      </w:r>
      <w:r w:rsidR="000C5BD3">
        <w:rPr>
          <w:rFonts w:ascii="Arial" w:hAnsi="Arial" w:cs="Arial"/>
        </w:rPr>
        <w:t xml:space="preserve">the </w:t>
      </w:r>
      <w:r w:rsidR="00A869B2">
        <w:rPr>
          <w:rFonts w:ascii="Arial" w:hAnsi="Arial" w:cs="Arial"/>
        </w:rPr>
        <w:t>HCCI</w:t>
      </w:r>
      <w:r>
        <w:rPr>
          <w:rFonts w:ascii="Arial" w:hAnsi="Arial" w:cs="Arial"/>
        </w:rPr>
        <w:t xml:space="preserve"> on </w:t>
      </w:r>
      <w:r w:rsidRPr="002931BC">
        <w:rPr>
          <w:rFonts w:ascii="Arial" w:hAnsi="Arial" w:cs="Arial"/>
        </w:rPr>
        <w:t xml:space="preserve">all claims made for acute care hospital admissions </w:t>
      </w:r>
      <w:r w:rsidR="00775FD3">
        <w:rPr>
          <w:rFonts w:ascii="Arial" w:hAnsi="Arial" w:cs="Arial"/>
        </w:rPr>
        <w:t>by</w:t>
      </w:r>
      <w:r w:rsidRPr="002931BC">
        <w:rPr>
          <w:rFonts w:ascii="Arial" w:hAnsi="Arial" w:cs="Arial"/>
        </w:rPr>
        <w:t xml:space="preserve"> three national commercial insurers</w:t>
      </w:r>
      <w:r w:rsidR="000C5BD3">
        <w:rPr>
          <w:rFonts w:ascii="Arial" w:hAnsi="Arial" w:cs="Arial"/>
        </w:rPr>
        <w:t>. They also used</w:t>
      </w:r>
      <w:r>
        <w:rPr>
          <w:rFonts w:ascii="Arial" w:hAnsi="Arial" w:cs="Arial"/>
        </w:rPr>
        <w:t xml:space="preserve"> </w:t>
      </w:r>
      <w:r w:rsidRPr="00EB6C8A">
        <w:rPr>
          <w:rFonts w:ascii="Arial" w:hAnsi="Arial" w:cs="Arial"/>
        </w:rPr>
        <w:t>information on HRRP and HVBP penalties/rewards and</w:t>
      </w:r>
      <w:r w:rsidR="00D51003">
        <w:rPr>
          <w:rFonts w:ascii="Arial" w:hAnsi="Arial" w:cs="Arial"/>
        </w:rPr>
        <w:t xml:space="preserve"> </w:t>
      </w:r>
      <w:r w:rsidRPr="00EB6C8A">
        <w:rPr>
          <w:rFonts w:ascii="Arial" w:hAnsi="Arial" w:cs="Arial"/>
        </w:rPr>
        <w:t xml:space="preserve">other cost information from the </w:t>
      </w:r>
      <w:r w:rsidR="00D51003">
        <w:rPr>
          <w:rFonts w:ascii="Arial" w:hAnsi="Arial" w:cs="Arial"/>
        </w:rPr>
        <w:t xml:space="preserve">Centers for Medicare &amp; Medicaid Services’ </w:t>
      </w:r>
      <w:r w:rsidRPr="00EB6C8A">
        <w:rPr>
          <w:rFonts w:ascii="Arial" w:hAnsi="Arial" w:cs="Arial"/>
        </w:rPr>
        <w:t>Healthcare Cost Report Information System</w:t>
      </w:r>
      <w:r w:rsidR="00D454DF">
        <w:rPr>
          <w:rFonts w:ascii="Arial" w:hAnsi="Arial" w:cs="Arial"/>
        </w:rPr>
        <w:t>.</w:t>
      </w:r>
      <w:r w:rsidR="00775FD3">
        <w:rPr>
          <w:rFonts w:ascii="Arial" w:hAnsi="Arial" w:cs="Arial"/>
        </w:rPr>
        <w:t xml:space="preserve"> The private insurance payment data cover approximately 28 percent of individuals under age 65 with employer-sponsored health insurance. </w:t>
      </w:r>
      <w:r w:rsidR="00775FD3" w:rsidRPr="00775FD3">
        <w:rPr>
          <w:rFonts w:ascii="Arial" w:hAnsi="Arial" w:cs="Arial"/>
        </w:rPr>
        <w:t xml:space="preserve">When merged </w:t>
      </w:r>
      <w:r w:rsidR="00775FD3">
        <w:rPr>
          <w:rFonts w:ascii="Arial" w:hAnsi="Arial" w:cs="Arial"/>
        </w:rPr>
        <w:t xml:space="preserve">with the other data sources, the </w:t>
      </w:r>
      <w:r w:rsidR="00775FD3" w:rsidRPr="00775FD3">
        <w:rPr>
          <w:rFonts w:ascii="Arial" w:hAnsi="Arial" w:cs="Arial"/>
        </w:rPr>
        <w:t>analytic</w:t>
      </w:r>
      <w:r w:rsidR="00775FD3">
        <w:rPr>
          <w:rFonts w:ascii="Arial" w:hAnsi="Arial" w:cs="Arial"/>
        </w:rPr>
        <w:t xml:space="preserve"> </w:t>
      </w:r>
      <w:r w:rsidR="00775FD3" w:rsidRPr="00775FD3">
        <w:rPr>
          <w:rFonts w:ascii="Arial" w:hAnsi="Arial" w:cs="Arial"/>
        </w:rPr>
        <w:t>data constitute a balanced panel of 50</w:t>
      </w:r>
      <w:r w:rsidR="00775FD3">
        <w:rPr>
          <w:rFonts w:ascii="Arial" w:hAnsi="Arial" w:cs="Arial"/>
        </w:rPr>
        <w:t xml:space="preserve"> percent</w:t>
      </w:r>
      <w:r w:rsidR="00775FD3" w:rsidRPr="00775FD3">
        <w:rPr>
          <w:rFonts w:ascii="Arial" w:hAnsi="Arial" w:cs="Arial"/>
        </w:rPr>
        <w:t xml:space="preserve"> of all inpatient payment</w:t>
      </w:r>
      <w:r w:rsidR="00A869B2">
        <w:rPr>
          <w:rFonts w:ascii="Arial" w:hAnsi="Arial" w:cs="Arial"/>
        </w:rPr>
        <w:t>s</w:t>
      </w:r>
      <w:r w:rsidR="00775FD3" w:rsidRPr="00775FD3">
        <w:rPr>
          <w:rFonts w:ascii="Arial" w:hAnsi="Arial" w:cs="Arial"/>
        </w:rPr>
        <w:t xml:space="preserve"> </w:t>
      </w:r>
      <w:r w:rsidR="00A869B2">
        <w:rPr>
          <w:rFonts w:ascii="Arial" w:hAnsi="Arial" w:cs="Arial"/>
        </w:rPr>
        <w:t xml:space="preserve">to </w:t>
      </w:r>
      <w:r w:rsidR="00775FD3" w:rsidRPr="00775FD3">
        <w:rPr>
          <w:rFonts w:ascii="Arial" w:hAnsi="Arial" w:cs="Arial"/>
        </w:rPr>
        <w:t>hospitals in the</w:t>
      </w:r>
      <w:r w:rsidR="00775FD3">
        <w:rPr>
          <w:rFonts w:ascii="Arial" w:hAnsi="Arial" w:cs="Arial"/>
        </w:rPr>
        <w:t xml:space="preserve"> </w:t>
      </w:r>
      <w:r w:rsidR="00775FD3" w:rsidRPr="00775FD3">
        <w:rPr>
          <w:rFonts w:ascii="Arial" w:hAnsi="Arial" w:cs="Arial"/>
        </w:rPr>
        <w:t>United States between 2010 and 2015.</w:t>
      </w:r>
    </w:p>
    <w:p w14:paraId="0A3FD88B" w14:textId="77777777" w:rsidR="00775FD3" w:rsidRDefault="00775FD3" w:rsidP="00997B0C">
      <w:pPr>
        <w:spacing w:after="0" w:line="240" w:lineRule="auto"/>
        <w:rPr>
          <w:rFonts w:ascii="Arial" w:hAnsi="Arial" w:cs="Arial"/>
        </w:rPr>
      </w:pPr>
    </w:p>
    <w:p w14:paraId="4E630BE3" w14:textId="4CCF31E7" w:rsidR="0056738C" w:rsidRDefault="00130A67" w:rsidP="00997B0C">
      <w:pPr>
        <w:spacing w:after="0" w:line="240" w:lineRule="auto"/>
        <w:rPr>
          <w:rFonts w:ascii="Arial" w:hAnsi="Arial" w:cs="Arial"/>
        </w:rPr>
      </w:pPr>
      <w:r w:rsidRPr="004803D6">
        <w:rPr>
          <w:rFonts w:ascii="Arial" w:hAnsi="Arial" w:cs="Arial"/>
        </w:rPr>
        <w:t>“Cost</w:t>
      </w:r>
      <w:r w:rsidR="000C5BD3">
        <w:rPr>
          <w:rFonts w:ascii="Arial" w:hAnsi="Arial" w:cs="Arial"/>
        </w:rPr>
        <w:t>-</w:t>
      </w:r>
      <w:r w:rsidRPr="004803D6">
        <w:rPr>
          <w:rFonts w:ascii="Arial" w:hAnsi="Arial" w:cs="Arial"/>
        </w:rPr>
        <w:t>containment strategies have far-reaching effects that impact the entire health system</w:t>
      </w:r>
      <w:r w:rsidR="004803D6" w:rsidRPr="004803D6">
        <w:rPr>
          <w:rFonts w:ascii="Arial" w:hAnsi="Arial" w:cs="Arial"/>
        </w:rPr>
        <w:t>,</w:t>
      </w:r>
      <w:r w:rsidRPr="004803D6">
        <w:rPr>
          <w:rFonts w:ascii="Arial" w:hAnsi="Arial" w:cs="Arial"/>
        </w:rPr>
        <w:t xml:space="preserve">” </w:t>
      </w:r>
      <w:r w:rsidR="00775FD3" w:rsidRPr="004803D6">
        <w:rPr>
          <w:rFonts w:ascii="Arial" w:hAnsi="Arial" w:cs="Arial"/>
        </w:rPr>
        <w:t xml:space="preserve">said </w:t>
      </w:r>
      <w:r w:rsidR="00B674EA" w:rsidRPr="004803D6">
        <w:rPr>
          <w:rFonts w:ascii="Arial" w:hAnsi="Arial" w:cs="Arial"/>
        </w:rPr>
        <w:t xml:space="preserve">Michael Darden, PhD, Associate Professor of Health Policy and Management at the Milken Institute School of Public Health at George Washington University. </w:t>
      </w:r>
      <w:r w:rsidR="00C428EB" w:rsidRPr="00C428EB">
        <w:rPr>
          <w:rFonts w:ascii="Arial" w:hAnsi="Arial" w:cs="Arial"/>
        </w:rPr>
        <w:t>“</w:t>
      </w:r>
      <w:r w:rsidR="00C428EB">
        <w:rPr>
          <w:rFonts w:ascii="Arial" w:hAnsi="Arial" w:cs="Arial"/>
        </w:rPr>
        <w:t>While these consequences cannot always be known or avoided, it is impractical to assume that there would not be some effort to recoup th</w:t>
      </w:r>
      <w:r w:rsidR="000C5BD3">
        <w:rPr>
          <w:rFonts w:ascii="Arial" w:hAnsi="Arial" w:cs="Arial"/>
        </w:rPr>
        <w:t>is</w:t>
      </w:r>
      <w:r w:rsidR="00C428EB">
        <w:rPr>
          <w:rFonts w:ascii="Arial" w:hAnsi="Arial" w:cs="Arial"/>
        </w:rPr>
        <w:t xml:space="preserve"> lost revenue.”</w:t>
      </w:r>
    </w:p>
    <w:p w14:paraId="48CBD091" w14:textId="77777777" w:rsidR="0056738C" w:rsidRDefault="0056738C" w:rsidP="00997B0C">
      <w:pPr>
        <w:spacing w:after="0" w:line="240" w:lineRule="auto"/>
        <w:rPr>
          <w:rFonts w:ascii="Arial" w:hAnsi="Arial" w:cs="Arial"/>
        </w:rPr>
      </w:pPr>
    </w:p>
    <w:p w14:paraId="4E0D20FE" w14:textId="37188816" w:rsidR="0056738C" w:rsidRDefault="0071178D" w:rsidP="00997B0C">
      <w:pPr>
        <w:spacing w:after="0" w:line="240" w:lineRule="auto"/>
        <w:rPr>
          <w:rFonts w:ascii="Arial" w:hAnsi="Arial" w:cs="Arial"/>
        </w:rPr>
      </w:pPr>
      <w:r>
        <w:rPr>
          <w:rFonts w:ascii="Arial" w:hAnsi="Arial" w:cs="Arial"/>
        </w:rPr>
        <w:t xml:space="preserve">The researchers note that cost-shifting as a result of public payment reductions was </w:t>
      </w:r>
      <w:del w:id="1" w:author="McCarthy, Ian M." w:date="2018-02-09T14:52:00Z">
        <w:r w:rsidDel="00846FEB">
          <w:rPr>
            <w:rFonts w:ascii="Arial" w:hAnsi="Arial" w:cs="Arial"/>
          </w:rPr>
          <w:delText xml:space="preserve">driven by non-profit hospitals, with no significant </w:delText>
        </w:r>
        <w:r w:rsidR="00EE6758" w:rsidDel="00846FEB">
          <w:rPr>
            <w:rFonts w:ascii="Arial" w:hAnsi="Arial" w:cs="Arial"/>
          </w:rPr>
          <w:delText xml:space="preserve">change </w:delText>
        </w:r>
        <w:r w:rsidDel="00846FEB">
          <w:rPr>
            <w:rFonts w:ascii="Arial" w:hAnsi="Arial" w:cs="Arial"/>
          </w:rPr>
          <w:delText>in for-profit hospitals. Additionally, t</w:delText>
        </w:r>
        <w:r w:rsidR="00B674EA" w:rsidDel="00846FEB">
          <w:rPr>
            <w:rFonts w:ascii="Arial" w:hAnsi="Arial" w:cs="Arial"/>
          </w:rPr>
          <w:delText xml:space="preserve">he researchers determined that cost-shifting is mostly likely to occur when insurers have a </w:delText>
        </w:r>
        <w:r w:rsidDel="00846FEB">
          <w:rPr>
            <w:rFonts w:ascii="Arial" w:hAnsi="Arial" w:cs="Arial"/>
          </w:rPr>
          <w:delText xml:space="preserve">particularly small market share and hospitals can leverage their own market power, but also </w:delText>
        </w:r>
        <w:r w:rsidDel="00846FEB">
          <w:rPr>
            <w:rFonts w:ascii="Arial" w:hAnsi="Arial" w:cs="Arial"/>
          </w:rPr>
          <w:lastRenderedPageBreak/>
          <w:delText xml:space="preserve">when insurers have a large market share and can pass price increases on to policyholders in the form of </w:delText>
        </w:r>
        <w:r w:rsidR="00EE6758" w:rsidDel="00846FEB">
          <w:rPr>
            <w:rFonts w:ascii="Arial" w:hAnsi="Arial" w:cs="Arial"/>
          </w:rPr>
          <w:delText xml:space="preserve">higher </w:delText>
        </w:r>
        <w:r w:rsidDel="00846FEB">
          <w:rPr>
            <w:rFonts w:ascii="Arial" w:hAnsi="Arial" w:cs="Arial"/>
          </w:rPr>
          <w:delText>premiums.</w:delText>
        </w:r>
      </w:del>
      <w:ins w:id="2" w:author="McCarthy, Ian M." w:date="2018-02-09T14:52:00Z">
        <w:r w:rsidR="00846FEB">
          <w:rPr>
            <w:rFonts w:ascii="Arial" w:hAnsi="Arial" w:cs="Arial"/>
          </w:rPr>
          <w:t xml:space="preserve">largest among hospitals </w:t>
        </w:r>
      </w:ins>
      <w:ins w:id="3" w:author="McCarthy, Ian M." w:date="2018-02-09T14:53:00Z">
        <w:r w:rsidR="00846FEB">
          <w:rPr>
            <w:rFonts w:ascii="Arial" w:hAnsi="Arial" w:cs="Arial"/>
          </w:rPr>
          <w:t>with larger shares of private insurance patients.</w:t>
        </w:r>
      </w:ins>
      <w:r>
        <w:rPr>
          <w:rFonts w:ascii="Arial" w:hAnsi="Arial" w:cs="Arial"/>
        </w:rPr>
        <w:t xml:space="preserve"> </w:t>
      </w:r>
    </w:p>
    <w:p w14:paraId="68B793B3" w14:textId="77777777" w:rsidR="0056738C" w:rsidRDefault="0056738C" w:rsidP="00997B0C">
      <w:pPr>
        <w:spacing w:after="0" w:line="240" w:lineRule="auto"/>
        <w:rPr>
          <w:rFonts w:ascii="Arial" w:hAnsi="Arial" w:cs="Arial"/>
        </w:rPr>
      </w:pPr>
    </w:p>
    <w:p w14:paraId="65AA3BA7" w14:textId="544147E4" w:rsidR="00997B0C" w:rsidRDefault="0056738C" w:rsidP="00997B0C">
      <w:pPr>
        <w:spacing w:after="0" w:line="240" w:lineRule="auto"/>
        <w:rPr>
          <w:rFonts w:ascii="Arial" w:hAnsi="Arial" w:cs="Arial"/>
        </w:rPr>
      </w:pPr>
      <w:r>
        <w:rPr>
          <w:rFonts w:ascii="Arial" w:hAnsi="Arial" w:cs="Arial"/>
        </w:rPr>
        <w:t>“</w:t>
      </w:r>
      <w:del w:id="4" w:author="McCarthy, Ian M." w:date="2018-02-09T14:54:00Z">
        <w:r w:rsidR="0071178D" w:rsidDel="00846FEB">
          <w:rPr>
            <w:rFonts w:ascii="Arial" w:hAnsi="Arial" w:cs="Arial"/>
          </w:rPr>
          <w:delText>Indirectly, our</w:delText>
        </w:r>
      </w:del>
      <w:r w:rsidR="0071178D">
        <w:rPr>
          <w:rFonts w:ascii="Arial" w:hAnsi="Arial" w:cs="Arial"/>
        </w:rPr>
        <w:t xml:space="preserve"> </w:t>
      </w:r>
      <w:ins w:id="5" w:author="McCarthy, Ian M." w:date="2018-02-09T14:54:00Z">
        <w:r w:rsidR="00846FEB">
          <w:rPr>
            <w:rFonts w:ascii="Arial" w:hAnsi="Arial" w:cs="Arial"/>
          </w:rPr>
          <w:t xml:space="preserve">We find no evidence that hospitals change their services or treatment patterns </w:t>
        </w:r>
      </w:ins>
      <w:ins w:id="6" w:author="McCarthy, Ian M." w:date="2018-02-09T14:55:00Z">
        <w:r w:rsidR="00846FEB">
          <w:rPr>
            <w:rFonts w:ascii="Arial" w:hAnsi="Arial" w:cs="Arial"/>
          </w:rPr>
          <w:t>following</w:t>
        </w:r>
      </w:ins>
      <w:ins w:id="7" w:author="McCarthy, Ian M." w:date="2018-02-09T14:54:00Z">
        <w:r w:rsidR="00846FEB">
          <w:rPr>
            <w:rFonts w:ascii="Arial" w:hAnsi="Arial" w:cs="Arial"/>
          </w:rPr>
          <w:t xml:space="preserve"> </w:t>
        </w:r>
      </w:ins>
      <w:ins w:id="8" w:author="McCarthy, Ian M." w:date="2018-02-09T14:55:00Z">
        <w:r w:rsidR="00846FEB">
          <w:rPr>
            <w:rFonts w:ascii="Arial" w:hAnsi="Arial" w:cs="Arial"/>
          </w:rPr>
          <w:t xml:space="preserve">a decrease in public payments, which </w:t>
        </w:r>
      </w:ins>
      <w:del w:id="9" w:author="McCarthy, Ian M." w:date="2018-02-09T14:55:00Z">
        <w:r w:rsidR="0071178D" w:rsidDel="00846FEB">
          <w:rPr>
            <w:rFonts w:ascii="Arial" w:hAnsi="Arial" w:cs="Arial"/>
          </w:rPr>
          <w:delText xml:space="preserve">findings </w:delText>
        </w:r>
      </w:del>
      <w:r w:rsidR="0071178D">
        <w:rPr>
          <w:rFonts w:ascii="Arial" w:hAnsi="Arial" w:cs="Arial"/>
        </w:rPr>
        <w:t>support</w:t>
      </w:r>
      <w:ins w:id="10" w:author="McCarthy, Ian M." w:date="2018-02-09T14:55:00Z">
        <w:r w:rsidR="00846FEB">
          <w:rPr>
            <w:rFonts w:ascii="Arial" w:hAnsi="Arial" w:cs="Arial"/>
          </w:rPr>
          <w:t>s</w:t>
        </w:r>
      </w:ins>
      <w:r w:rsidR="0071178D">
        <w:rPr>
          <w:rFonts w:ascii="Arial" w:hAnsi="Arial" w:cs="Arial"/>
        </w:rPr>
        <w:t xml:space="preserve"> the idea that increases in payments from private insurers stem from an underlying increase in the actual prices of services</w:t>
      </w:r>
      <w:r w:rsidR="00B674EA">
        <w:rPr>
          <w:rFonts w:ascii="Arial" w:hAnsi="Arial" w:cs="Arial"/>
        </w:rPr>
        <w:t>,</w:t>
      </w:r>
      <w:r>
        <w:rPr>
          <w:rFonts w:ascii="Arial" w:hAnsi="Arial" w:cs="Arial"/>
        </w:rPr>
        <w:t>”</w:t>
      </w:r>
      <w:r w:rsidR="00B674EA">
        <w:rPr>
          <w:rFonts w:ascii="Arial" w:hAnsi="Arial" w:cs="Arial"/>
        </w:rPr>
        <w:t xml:space="preserve"> said Ian McCarthy, PhD, Assistant Professor of Economics at Emory University. </w:t>
      </w:r>
    </w:p>
    <w:p w14:paraId="4EBF58A6" w14:textId="77777777" w:rsidR="009E3DC8" w:rsidRDefault="009E3DC8" w:rsidP="00EB59DA">
      <w:pPr>
        <w:spacing w:after="0" w:line="240" w:lineRule="auto"/>
        <w:rPr>
          <w:rFonts w:ascii="Arial" w:hAnsi="Arial" w:cs="Arial"/>
        </w:rPr>
      </w:pPr>
    </w:p>
    <w:p w14:paraId="1DB8B020" w14:textId="77777777" w:rsidR="009E3DC8" w:rsidRDefault="009E3DC8" w:rsidP="009E3DC8">
      <w:pPr>
        <w:spacing w:after="0" w:line="240" w:lineRule="auto"/>
        <w:jc w:val="center"/>
        <w:rPr>
          <w:rFonts w:ascii="Arial" w:hAnsi="Arial" w:cs="Arial"/>
        </w:rPr>
      </w:pPr>
      <w:r>
        <w:rPr>
          <w:rFonts w:ascii="Arial" w:hAnsi="Arial" w:cs="Arial"/>
        </w:rPr>
        <w:t>###</w:t>
      </w:r>
    </w:p>
    <w:p w14:paraId="51496A9B" w14:textId="77777777" w:rsidR="00C5018D" w:rsidRDefault="00C5018D" w:rsidP="00617C32">
      <w:pPr>
        <w:spacing w:after="0" w:line="240" w:lineRule="auto"/>
        <w:rPr>
          <w:rFonts w:ascii="Arial" w:hAnsi="Arial" w:cs="Arial"/>
        </w:rPr>
      </w:pPr>
    </w:p>
    <w:p w14:paraId="088B91E1" w14:textId="77777777" w:rsidR="004B535B" w:rsidRPr="005A1138" w:rsidRDefault="005A1138" w:rsidP="00617C32">
      <w:pPr>
        <w:spacing w:after="0" w:line="240" w:lineRule="auto"/>
        <w:rPr>
          <w:rFonts w:ascii="Arial" w:hAnsi="Arial" w:cs="Arial"/>
        </w:rPr>
      </w:pPr>
      <w:r w:rsidRPr="005A1138">
        <w:rPr>
          <w:rStyle w:val="Strong"/>
          <w:rFonts w:ascii="Arial" w:hAnsi="Arial" w:cs="Arial"/>
          <w:color w:val="000000"/>
          <w:shd w:val="clear" w:color="auto" w:fill="FFFFFF"/>
        </w:rPr>
        <w:t>About the Health Care Cost Institute</w:t>
      </w:r>
      <w:r w:rsidRPr="005A1138">
        <w:rPr>
          <w:rFonts w:ascii="Arial" w:hAnsi="Arial" w:cs="Arial"/>
          <w:color w:val="000000"/>
        </w:rPr>
        <w:br/>
      </w:r>
      <w:r w:rsidRPr="005A1138">
        <w:rPr>
          <w:rFonts w:ascii="Arial" w:hAnsi="Arial" w:cs="Arial"/>
          <w:color w:val="000000"/>
          <w:shd w:val="clear" w:color="auto" w:fill="FFFFFF"/>
        </w:rPr>
        <w:t>The Health Care Cost Institute was launched in 2011 to promote independent, nonpartisan research and analysis on the causes of the rise in U.S. health spending. HCCI holds one of the largest databases for the commercially insured population</w:t>
      </w:r>
      <w:r w:rsidR="004D5CBA">
        <w:rPr>
          <w:rFonts w:ascii="Arial" w:hAnsi="Arial" w:cs="Arial"/>
          <w:color w:val="000000"/>
          <w:shd w:val="clear" w:color="auto" w:fill="FFFFFF"/>
        </w:rPr>
        <w:t>,</w:t>
      </w:r>
      <w:r w:rsidRPr="005A1138">
        <w:rPr>
          <w:rFonts w:ascii="Arial" w:hAnsi="Arial" w:cs="Arial"/>
          <w:color w:val="000000"/>
          <w:shd w:val="clear" w:color="auto" w:fill="FFFFFF"/>
        </w:rPr>
        <w:t xml:space="preserve"> and in 2014 became the first national Qualified Entity (QE) entitled to hold Medicare data. For more information, </w:t>
      </w:r>
      <w:r w:rsidR="004D5CBA">
        <w:rPr>
          <w:rFonts w:ascii="Arial" w:hAnsi="Arial" w:cs="Arial"/>
          <w:color w:val="000000"/>
          <w:shd w:val="clear" w:color="auto" w:fill="FFFFFF"/>
        </w:rPr>
        <w:t>v</w:t>
      </w:r>
      <w:r w:rsidRPr="005A1138">
        <w:rPr>
          <w:rFonts w:ascii="Arial" w:hAnsi="Arial" w:cs="Arial"/>
          <w:color w:val="000000"/>
          <w:shd w:val="clear" w:color="auto" w:fill="FFFFFF"/>
        </w:rPr>
        <w:t>isit </w:t>
      </w:r>
      <w:hyperlink r:id="rId10" w:history="1">
        <w:r w:rsidRPr="005A1138">
          <w:rPr>
            <w:rStyle w:val="Hyperlink"/>
            <w:rFonts w:ascii="Arial" w:hAnsi="Arial" w:cs="Arial"/>
            <w:color w:val="317EA7"/>
            <w:shd w:val="clear" w:color="auto" w:fill="FFFFFF"/>
          </w:rPr>
          <w:t>healthcostinstitute.org</w:t>
        </w:r>
      </w:hyperlink>
      <w:r w:rsidRPr="005A1138">
        <w:rPr>
          <w:rFonts w:ascii="Arial" w:hAnsi="Arial" w:cs="Arial"/>
          <w:color w:val="000000"/>
          <w:shd w:val="clear" w:color="auto" w:fill="FFFFFF"/>
        </w:rPr>
        <w:t> or follow us on Twitter </w:t>
      </w:r>
      <w:hyperlink r:id="rId11" w:tgtFrame="_blank" w:history="1">
        <w:r w:rsidRPr="005A1138">
          <w:rPr>
            <w:rStyle w:val="Hyperlink"/>
            <w:rFonts w:ascii="Arial" w:hAnsi="Arial" w:cs="Arial"/>
            <w:color w:val="317EA7"/>
            <w:shd w:val="clear" w:color="auto" w:fill="FFFFFF"/>
          </w:rPr>
          <w:t>@</w:t>
        </w:r>
        <w:proofErr w:type="spellStart"/>
        <w:r w:rsidRPr="005A1138">
          <w:rPr>
            <w:rStyle w:val="Hyperlink"/>
            <w:rFonts w:ascii="Arial" w:hAnsi="Arial" w:cs="Arial"/>
            <w:color w:val="317EA7"/>
            <w:shd w:val="clear" w:color="auto" w:fill="FFFFFF"/>
          </w:rPr>
          <w:t>healthcostinst</w:t>
        </w:r>
        <w:proofErr w:type="spellEnd"/>
      </w:hyperlink>
      <w:r w:rsidRPr="005A1138">
        <w:rPr>
          <w:rFonts w:ascii="Arial" w:hAnsi="Arial" w:cs="Arial"/>
          <w:color w:val="000000"/>
          <w:shd w:val="clear" w:color="auto" w:fill="FFFFFF"/>
        </w:rPr>
        <w:t>.</w:t>
      </w:r>
    </w:p>
    <w:sectPr w:rsidR="004B535B" w:rsidRPr="005A1138" w:rsidSect="00CA5FB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47FA1" w14:textId="77777777" w:rsidR="00B92741" w:rsidRDefault="00B92741" w:rsidP="005A1138">
      <w:pPr>
        <w:spacing w:after="0" w:line="240" w:lineRule="auto"/>
      </w:pPr>
      <w:r>
        <w:separator/>
      </w:r>
    </w:p>
  </w:endnote>
  <w:endnote w:type="continuationSeparator" w:id="0">
    <w:p w14:paraId="46DD20C7" w14:textId="77777777" w:rsidR="00B92741" w:rsidRDefault="00B92741" w:rsidP="005A1138">
      <w:pPr>
        <w:spacing w:after="0" w:line="240" w:lineRule="auto"/>
      </w:pPr>
      <w:r>
        <w:continuationSeparator/>
      </w:r>
    </w:p>
  </w:endnote>
  <w:endnote w:type="continuationNotice" w:id="1">
    <w:p w14:paraId="165523A0" w14:textId="77777777" w:rsidR="00B92741" w:rsidRDefault="00B927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A9B5B" w14:textId="77777777" w:rsidR="008C2656" w:rsidRDefault="008C2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8311F" w14:textId="77777777" w:rsidR="00B92741" w:rsidRDefault="00B92741" w:rsidP="005A1138">
      <w:pPr>
        <w:spacing w:after="0" w:line="240" w:lineRule="auto"/>
      </w:pPr>
      <w:r>
        <w:separator/>
      </w:r>
    </w:p>
  </w:footnote>
  <w:footnote w:type="continuationSeparator" w:id="0">
    <w:p w14:paraId="17317A61" w14:textId="77777777" w:rsidR="00B92741" w:rsidRDefault="00B92741" w:rsidP="005A1138">
      <w:pPr>
        <w:spacing w:after="0" w:line="240" w:lineRule="auto"/>
      </w:pPr>
      <w:r>
        <w:continuationSeparator/>
      </w:r>
    </w:p>
  </w:footnote>
  <w:footnote w:type="continuationNotice" w:id="1">
    <w:p w14:paraId="42E56862" w14:textId="77777777" w:rsidR="00B92741" w:rsidRDefault="00B9274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5023E" w14:textId="77777777" w:rsidR="008C2656" w:rsidRDefault="008C2656" w:rsidP="005A1138">
    <w:pPr>
      <w:pStyle w:val="Header"/>
      <w:ind w:left="720"/>
      <w:jc w:val="right"/>
    </w:pPr>
    <w:r>
      <w:rPr>
        <w:noProof/>
      </w:rPr>
      <w:drawing>
        <wp:inline distT="0" distB="0" distL="0" distR="0" wp14:anchorId="6B632473" wp14:editId="557A3C33">
          <wp:extent cx="2019300" cy="228600"/>
          <wp:effectExtent l="0" t="0" r="0" b="0"/>
          <wp:docPr id="2" name="Picture 2" descr="http://www.healthcostinstitute.org/wp-content/themes/hcci/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althcostinstitute.org/wp-content/themes/hcci/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8295" cy="2409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520A7"/>
    <w:multiLevelType w:val="hybridMultilevel"/>
    <w:tmpl w:val="BCB6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A6EB9"/>
    <w:multiLevelType w:val="hybridMultilevel"/>
    <w:tmpl w:val="16BA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Carthy, Ian M.">
    <w15:presenceInfo w15:providerId="AD" w15:userId="S-1-5-21-4279633407-28481931-2677731258-3429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D3"/>
    <w:rsid w:val="00001D90"/>
    <w:rsid w:val="00020330"/>
    <w:rsid w:val="00036A01"/>
    <w:rsid w:val="00037E18"/>
    <w:rsid w:val="0004321A"/>
    <w:rsid w:val="00051BE9"/>
    <w:rsid w:val="00061EBC"/>
    <w:rsid w:val="00062B9A"/>
    <w:rsid w:val="00067C94"/>
    <w:rsid w:val="000751E9"/>
    <w:rsid w:val="00094F12"/>
    <w:rsid w:val="000A05CA"/>
    <w:rsid w:val="000B1D54"/>
    <w:rsid w:val="000C5BD3"/>
    <w:rsid w:val="000D016D"/>
    <w:rsid w:val="000F2641"/>
    <w:rsid w:val="000F3F11"/>
    <w:rsid w:val="001013D7"/>
    <w:rsid w:val="00101642"/>
    <w:rsid w:val="001041F8"/>
    <w:rsid w:val="001117FC"/>
    <w:rsid w:val="00130A67"/>
    <w:rsid w:val="0013775E"/>
    <w:rsid w:val="00164492"/>
    <w:rsid w:val="001733AA"/>
    <w:rsid w:val="00173BA9"/>
    <w:rsid w:val="00192DF9"/>
    <w:rsid w:val="0019537B"/>
    <w:rsid w:val="00196796"/>
    <w:rsid w:val="001A1D26"/>
    <w:rsid w:val="001C2D21"/>
    <w:rsid w:val="001E42E4"/>
    <w:rsid w:val="00201C8A"/>
    <w:rsid w:val="00224634"/>
    <w:rsid w:val="00224FA5"/>
    <w:rsid w:val="002334E2"/>
    <w:rsid w:val="00237E02"/>
    <w:rsid w:val="00247839"/>
    <w:rsid w:val="002821CD"/>
    <w:rsid w:val="0028532C"/>
    <w:rsid w:val="00291DE2"/>
    <w:rsid w:val="002931BC"/>
    <w:rsid w:val="002960F3"/>
    <w:rsid w:val="0029688D"/>
    <w:rsid w:val="002B3DF6"/>
    <w:rsid w:val="002C0EA1"/>
    <w:rsid w:val="003026A6"/>
    <w:rsid w:val="003062DB"/>
    <w:rsid w:val="0032796E"/>
    <w:rsid w:val="003337D0"/>
    <w:rsid w:val="00337DBC"/>
    <w:rsid w:val="00350D35"/>
    <w:rsid w:val="00356D62"/>
    <w:rsid w:val="00374E9A"/>
    <w:rsid w:val="003855F2"/>
    <w:rsid w:val="00394E9B"/>
    <w:rsid w:val="003A5FD6"/>
    <w:rsid w:val="003C0071"/>
    <w:rsid w:val="003F4CA9"/>
    <w:rsid w:val="0040313C"/>
    <w:rsid w:val="0040316F"/>
    <w:rsid w:val="00403497"/>
    <w:rsid w:val="0041033F"/>
    <w:rsid w:val="00422426"/>
    <w:rsid w:val="00424D34"/>
    <w:rsid w:val="00426453"/>
    <w:rsid w:val="00437678"/>
    <w:rsid w:val="00446981"/>
    <w:rsid w:val="00454C5D"/>
    <w:rsid w:val="00462189"/>
    <w:rsid w:val="00462E26"/>
    <w:rsid w:val="00465C63"/>
    <w:rsid w:val="0046713A"/>
    <w:rsid w:val="00471ECD"/>
    <w:rsid w:val="004722F7"/>
    <w:rsid w:val="004803D6"/>
    <w:rsid w:val="004855C9"/>
    <w:rsid w:val="004945D4"/>
    <w:rsid w:val="004B535B"/>
    <w:rsid w:val="004C38AF"/>
    <w:rsid w:val="004D5CBA"/>
    <w:rsid w:val="004E11ED"/>
    <w:rsid w:val="00523B21"/>
    <w:rsid w:val="0053202A"/>
    <w:rsid w:val="00556D83"/>
    <w:rsid w:val="0056738C"/>
    <w:rsid w:val="005712A4"/>
    <w:rsid w:val="005735BA"/>
    <w:rsid w:val="00586782"/>
    <w:rsid w:val="005A1138"/>
    <w:rsid w:val="005A7BDB"/>
    <w:rsid w:val="005D2EE3"/>
    <w:rsid w:val="005E1995"/>
    <w:rsid w:val="005F169B"/>
    <w:rsid w:val="005F390B"/>
    <w:rsid w:val="00611AF1"/>
    <w:rsid w:val="00617C32"/>
    <w:rsid w:val="00666684"/>
    <w:rsid w:val="006777FE"/>
    <w:rsid w:val="00683862"/>
    <w:rsid w:val="006C6E66"/>
    <w:rsid w:val="006D5D55"/>
    <w:rsid w:val="006D68F2"/>
    <w:rsid w:val="007000A9"/>
    <w:rsid w:val="0070532E"/>
    <w:rsid w:val="0071178D"/>
    <w:rsid w:val="00727572"/>
    <w:rsid w:val="00727EE0"/>
    <w:rsid w:val="00732F6C"/>
    <w:rsid w:val="007336CD"/>
    <w:rsid w:val="007709EB"/>
    <w:rsid w:val="00775FD3"/>
    <w:rsid w:val="007923C5"/>
    <w:rsid w:val="007A7614"/>
    <w:rsid w:val="007B25E4"/>
    <w:rsid w:val="007B735D"/>
    <w:rsid w:val="007D43CF"/>
    <w:rsid w:val="007E6553"/>
    <w:rsid w:val="007E663B"/>
    <w:rsid w:val="007F530F"/>
    <w:rsid w:val="007F75F5"/>
    <w:rsid w:val="00805981"/>
    <w:rsid w:val="00805EE2"/>
    <w:rsid w:val="00823887"/>
    <w:rsid w:val="00830DBF"/>
    <w:rsid w:val="00835C2F"/>
    <w:rsid w:val="0084429D"/>
    <w:rsid w:val="008455D7"/>
    <w:rsid w:val="00846FEB"/>
    <w:rsid w:val="00853519"/>
    <w:rsid w:val="008711DE"/>
    <w:rsid w:val="00883902"/>
    <w:rsid w:val="00895399"/>
    <w:rsid w:val="008A45D1"/>
    <w:rsid w:val="008B451F"/>
    <w:rsid w:val="008C2656"/>
    <w:rsid w:val="008C3D2F"/>
    <w:rsid w:val="008C752C"/>
    <w:rsid w:val="008D78CF"/>
    <w:rsid w:val="008D7C1C"/>
    <w:rsid w:val="00911B02"/>
    <w:rsid w:val="00923AA0"/>
    <w:rsid w:val="00935813"/>
    <w:rsid w:val="0096487A"/>
    <w:rsid w:val="00965585"/>
    <w:rsid w:val="00966A33"/>
    <w:rsid w:val="009752AE"/>
    <w:rsid w:val="00983B54"/>
    <w:rsid w:val="00997B0C"/>
    <w:rsid w:val="009C63AB"/>
    <w:rsid w:val="009D5D41"/>
    <w:rsid w:val="009E3DC8"/>
    <w:rsid w:val="009E6AB8"/>
    <w:rsid w:val="009F36A5"/>
    <w:rsid w:val="00A174A8"/>
    <w:rsid w:val="00A5667B"/>
    <w:rsid w:val="00A62808"/>
    <w:rsid w:val="00A831A0"/>
    <w:rsid w:val="00A85F96"/>
    <w:rsid w:val="00A869B2"/>
    <w:rsid w:val="00AA28B2"/>
    <w:rsid w:val="00AB2FB6"/>
    <w:rsid w:val="00AD0FC9"/>
    <w:rsid w:val="00AF5DBA"/>
    <w:rsid w:val="00B01B34"/>
    <w:rsid w:val="00B370D3"/>
    <w:rsid w:val="00B41EA3"/>
    <w:rsid w:val="00B4729A"/>
    <w:rsid w:val="00B52AF7"/>
    <w:rsid w:val="00B54FC2"/>
    <w:rsid w:val="00B63196"/>
    <w:rsid w:val="00B65BA2"/>
    <w:rsid w:val="00B674EA"/>
    <w:rsid w:val="00B70009"/>
    <w:rsid w:val="00B82054"/>
    <w:rsid w:val="00B832E8"/>
    <w:rsid w:val="00B92741"/>
    <w:rsid w:val="00B95FF7"/>
    <w:rsid w:val="00BA23A6"/>
    <w:rsid w:val="00BB22A9"/>
    <w:rsid w:val="00BC1379"/>
    <w:rsid w:val="00BC4974"/>
    <w:rsid w:val="00BE7032"/>
    <w:rsid w:val="00BF1DF9"/>
    <w:rsid w:val="00BF6150"/>
    <w:rsid w:val="00C12914"/>
    <w:rsid w:val="00C17F2F"/>
    <w:rsid w:val="00C24DB3"/>
    <w:rsid w:val="00C27E82"/>
    <w:rsid w:val="00C322A1"/>
    <w:rsid w:val="00C428EB"/>
    <w:rsid w:val="00C5018D"/>
    <w:rsid w:val="00C83634"/>
    <w:rsid w:val="00C97A7A"/>
    <w:rsid w:val="00CA0135"/>
    <w:rsid w:val="00CA1CDE"/>
    <w:rsid w:val="00CA3D32"/>
    <w:rsid w:val="00CA5FBF"/>
    <w:rsid w:val="00CC47FC"/>
    <w:rsid w:val="00CD3A84"/>
    <w:rsid w:val="00CE06CB"/>
    <w:rsid w:val="00D1624F"/>
    <w:rsid w:val="00D16C47"/>
    <w:rsid w:val="00D235B7"/>
    <w:rsid w:val="00D30F27"/>
    <w:rsid w:val="00D31217"/>
    <w:rsid w:val="00D3587E"/>
    <w:rsid w:val="00D43B75"/>
    <w:rsid w:val="00D454DF"/>
    <w:rsid w:val="00D51003"/>
    <w:rsid w:val="00D62826"/>
    <w:rsid w:val="00D80BE9"/>
    <w:rsid w:val="00D85664"/>
    <w:rsid w:val="00D968D2"/>
    <w:rsid w:val="00DD34D6"/>
    <w:rsid w:val="00DD7090"/>
    <w:rsid w:val="00DE6DFE"/>
    <w:rsid w:val="00E046FB"/>
    <w:rsid w:val="00E14BA3"/>
    <w:rsid w:val="00E74651"/>
    <w:rsid w:val="00E7796C"/>
    <w:rsid w:val="00E81242"/>
    <w:rsid w:val="00E87E83"/>
    <w:rsid w:val="00E93640"/>
    <w:rsid w:val="00E94C3E"/>
    <w:rsid w:val="00EA2167"/>
    <w:rsid w:val="00EB59DA"/>
    <w:rsid w:val="00EB6C8A"/>
    <w:rsid w:val="00EE6758"/>
    <w:rsid w:val="00F07E67"/>
    <w:rsid w:val="00F247FF"/>
    <w:rsid w:val="00F30ACF"/>
    <w:rsid w:val="00F84DBA"/>
    <w:rsid w:val="00F85E25"/>
    <w:rsid w:val="00F879DF"/>
    <w:rsid w:val="00FA395D"/>
    <w:rsid w:val="00FD3523"/>
    <w:rsid w:val="00FE3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454B0"/>
  <w15:docId w15:val="{1C899A2D-0AF9-4053-BAA1-10E2C9AB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G">
    <w:name w:val="TRG"/>
    <w:basedOn w:val="NoSpacing"/>
    <w:link w:val="TRGChar"/>
    <w:qFormat/>
    <w:rsid w:val="00291DE2"/>
    <w:rPr>
      <w:rFonts w:ascii="Arial" w:hAnsi="Arial"/>
    </w:rPr>
  </w:style>
  <w:style w:type="character" w:customStyle="1" w:styleId="TRGChar">
    <w:name w:val="TRG Char"/>
    <w:basedOn w:val="DefaultParagraphFont"/>
    <w:link w:val="TRG"/>
    <w:rsid w:val="00291DE2"/>
    <w:rPr>
      <w:rFonts w:ascii="Arial" w:hAnsi="Arial"/>
    </w:rPr>
  </w:style>
  <w:style w:type="paragraph" w:styleId="NoSpacing">
    <w:name w:val="No Spacing"/>
    <w:uiPriority w:val="1"/>
    <w:qFormat/>
    <w:rsid w:val="00291DE2"/>
    <w:pPr>
      <w:spacing w:after="0" w:line="240" w:lineRule="auto"/>
    </w:pPr>
  </w:style>
  <w:style w:type="character" w:styleId="CommentReference">
    <w:name w:val="annotation reference"/>
    <w:basedOn w:val="DefaultParagraphFont"/>
    <w:uiPriority w:val="99"/>
    <w:semiHidden/>
    <w:unhideWhenUsed/>
    <w:rsid w:val="00E14BA3"/>
    <w:rPr>
      <w:sz w:val="16"/>
      <w:szCs w:val="16"/>
    </w:rPr>
  </w:style>
  <w:style w:type="paragraph" w:styleId="CommentText">
    <w:name w:val="annotation text"/>
    <w:basedOn w:val="Normal"/>
    <w:link w:val="CommentTextChar"/>
    <w:uiPriority w:val="99"/>
    <w:unhideWhenUsed/>
    <w:rsid w:val="00E14BA3"/>
    <w:pPr>
      <w:spacing w:line="240" w:lineRule="auto"/>
    </w:pPr>
    <w:rPr>
      <w:sz w:val="20"/>
      <w:szCs w:val="20"/>
    </w:rPr>
  </w:style>
  <w:style w:type="character" w:customStyle="1" w:styleId="CommentTextChar">
    <w:name w:val="Comment Text Char"/>
    <w:basedOn w:val="DefaultParagraphFont"/>
    <w:link w:val="CommentText"/>
    <w:uiPriority w:val="99"/>
    <w:rsid w:val="00E14BA3"/>
    <w:rPr>
      <w:sz w:val="20"/>
      <w:szCs w:val="20"/>
    </w:rPr>
  </w:style>
  <w:style w:type="paragraph" w:styleId="CommentSubject">
    <w:name w:val="annotation subject"/>
    <w:basedOn w:val="CommentText"/>
    <w:next w:val="CommentText"/>
    <w:link w:val="CommentSubjectChar"/>
    <w:uiPriority w:val="99"/>
    <w:semiHidden/>
    <w:unhideWhenUsed/>
    <w:rsid w:val="00E14BA3"/>
    <w:rPr>
      <w:b/>
      <w:bCs/>
    </w:rPr>
  </w:style>
  <w:style w:type="character" w:customStyle="1" w:styleId="CommentSubjectChar">
    <w:name w:val="Comment Subject Char"/>
    <w:basedOn w:val="CommentTextChar"/>
    <w:link w:val="CommentSubject"/>
    <w:uiPriority w:val="99"/>
    <w:semiHidden/>
    <w:rsid w:val="00E14BA3"/>
    <w:rPr>
      <w:b/>
      <w:bCs/>
      <w:sz w:val="20"/>
      <w:szCs w:val="20"/>
    </w:rPr>
  </w:style>
  <w:style w:type="paragraph" w:styleId="BalloonText">
    <w:name w:val="Balloon Text"/>
    <w:basedOn w:val="Normal"/>
    <w:link w:val="BalloonTextChar"/>
    <w:uiPriority w:val="99"/>
    <w:semiHidden/>
    <w:unhideWhenUsed/>
    <w:rsid w:val="00E14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BA3"/>
    <w:rPr>
      <w:rFonts w:ascii="Segoe UI" w:hAnsi="Segoe UI" w:cs="Segoe UI"/>
      <w:sz w:val="18"/>
      <w:szCs w:val="18"/>
    </w:rPr>
  </w:style>
  <w:style w:type="paragraph" w:styleId="Header">
    <w:name w:val="header"/>
    <w:basedOn w:val="Normal"/>
    <w:link w:val="HeaderChar"/>
    <w:uiPriority w:val="99"/>
    <w:unhideWhenUsed/>
    <w:rsid w:val="005A1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138"/>
  </w:style>
  <w:style w:type="paragraph" w:styleId="Footer">
    <w:name w:val="footer"/>
    <w:basedOn w:val="Normal"/>
    <w:link w:val="FooterChar"/>
    <w:uiPriority w:val="99"/>
    <w:unhideWhenUsed/>
    <w:rsid w:val="005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138"/>
  </w:style>
  <w:style w:type="character" w:styleId="Strong">
    <w:name w:val="Strong"/>
    <w:basedOn w:val="DefaultParagraphFont"/>
    <w:uiPriority w:val="22"/>
    <w:qFormat/>
    <w:rsid w:val="005A1138"/>
    <w:rPr>
      <w:b/>
      <w:bCs/>
    </w:rPr>
  </w:style>
  <w:style w:type="character" w:styleId="Hyperlink">
    <w:name w:val="Hyperlink"/>
    <w:basedOn w:val="DefaultParagraphFont"/>
    <w:uiPriority w:val="99"/>
    <w:unhideWhenUsed/>
    <w:rsid w:val="005A1138"/>
    <w:rPr>
      <w:color w:val="0000FF"/>
      <w:u w:val="single"/>
    </w:rPr>
  </w:style>
  <w:style w:type="paragraph" w:styleId="ListParagraph">
    <w:name w:val="List Paragraph"/>
    <w:basedOn w:val="Normal"/>
    <w:uiPriority w:val="34"/>
    <w:qFormat/>
    <w:rsid w:val="00101642"/>
    <w:pPr>
      <w:ind w:left="720"/>
      <w:contextualSpacing/>
    </w:pPr>
  </w:style>
  <w:style w:type="character" w:customStyle="1" w:styleId="UnresolvedMention1">
    <w:name w:val="Unresolved Mention1"/>
    <w:basedOn w:val="DefaultParagraphFont"/>
    <w:uiPriority w:val="99"/>
    <w:semiHidden/>
    <w:unhideWhenUsed/>
    <w:rsid w:val="00CA5FBF"/>
    <w:rPr>
      <w:color w:val="808080"/>
      <w:shd w:val="clear" w:color="auto" w:fill="E6E6E6"/>
    </w:rPr>
  </w:style>
  <w:style w:type="paragraph" w:styleId="NormalWeb">
    <w:name w:val="Normal (Web)"/>
    <w:basedOn w:val="Normal"/>
    <w:uiPriority w:val="99"/>
    <w:semiHidden/>
    <w:unhideWhenUsed/>
    <w:rsid w:val="00CA0135"/>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98162">
      <w:bodyDiv w:val="1"/>
      <w:marLeft w:val="0"/>
      <w:marRight w:val="0"/>
      <w:marTop w:val="0"/>
      <w:marBottom w:val="0"/>
      <w:divBdr>
        <w:top w:val="none" w:sz="0" w:space="0" w:color="auto"/>
        <w:left w:val="none" w:sz="0" w:space="0" w:color="auto"/>
        <w:bottom w:val="none" w:sz="0" w:space="0" w:color="auto"/>
        <w:right w:val="none" w:sz="0" w:space="0" w:color="auto"/>
      </w:divBdr>
    </w:div>
    <w:div w:id="805246495">
      <w:bodyDiv w:val="1"/>
      <w:marLeft w:val="0"/>
      <w:marRight w:val="0"/>
      <w:marTop w:val="0"/>
      <w:marBottom w:val="0"/>
      <w:divBdr>
        <w:top w:val="none" w:sz="0" w:space="0" w:color="auto"/>
        <w:left w:val="none" w:sz="0" w:space="0" w:color="auto"/>
        <w:bottom w:val="none" w:sz="0" w:space="0" w:color="auto"/>
        <w:right w:val="none" w:sz="0" w:space="0" w:color="auto"/>
      </w:divBdr>
    </w:div>
    <w:div w:id="1644038773">
      <w:bodyDiv w:val="1"/>
      <w:marLeft w:val="0"/>
      <w:marRight w:val="0"/>
      <w:marTop w:val="0"/>
      <w:marBottom w:val="0"/>
      <w:divBdr>
        <w:top w:val="none" w:sz="0" w:space="0" w:color="auto"/>
        <w:left w:val="none" w:sz="0" w:space="0" w:color="auto"/>
        <w:bottom w:val="none" w:sz="0" w:space="0" w:color="auto"/>
        <w:right w:val="none" w:sz="0" w:space="0" w:color="auto"/>
      </w:divBdr>
    </w:div>
    <w:div w:id="197139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oore@thereisgroup.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healthcostins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healthcostinstitute.org/" TargetMode="External"/><Relationship Id="rId4" Type="http://schemas.openxmlformats.org/officeDocument/2006/relationships/settings" Target="settings.xml"/><Relationship Id="rId9" Type="http://schemas.openxmlformats.org/officeDocument/2006/relationships/hyperlink" Target="mailto:bcasteel@thereisgroup.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AED56-C22B-42C2-B209-8CB9AF27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Beth Casteel</dc:creator>
  <cp:lastModifiedBy>McCarthy, Ian M.</cp:lastModifiedBy>
  <cp:revision>2</cp:revision>
  <cp:lastPrinted>2018-02-09T18:46:00Z</cp:lastPrinted>
  <dcterms:created xsi:type="dcterms:W3CDTF">2018-02-09T19:56:00Z</dcterms:created>
  <dcterms:modified xsi:type="dcterms:W3CDTF">2018-02-09T19:56:00Z</dcterms:modified>
</cp:coreProperties>
</file>